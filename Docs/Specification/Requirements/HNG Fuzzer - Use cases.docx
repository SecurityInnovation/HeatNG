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361A" w:rsidRPr="00326FB1" w:rsidRDefault="0073361A" w:rsidP="0073361A">
      <w:pPr>
        <w:rPr>
          <w:rFonts w:asciiTheme="majorHAnsi" w:hAnsiTheme="majorHAnsi"/>
          <w:b/>
        </w:rPr>
      </w:pPr>
      <w:r w:rsidRPr="00326FB1">
        <w:rPr>
          <w:rFonts w:asciiTheme="majorHAnsi" w:hAnsiTheme="majorHAnsi"/>
          <w:b/>
          <w:sz w:val="32"/>
        </w:rPr>
        <w:t>Holodeck Next Generation</w:t>
      </w:r>
    </w:p>
    <w:p w:rsidR="0073361A" w:rsidRDefault="00CD3347" w:rsidP="0073361A">
      <w:pPr>
        <w:spacing w:after="0"/>
      </w:pPr>
      <w:proofErr w:type="spellStart"/>
      <w:r>
        <w:rPr>
          <w:u w:val="single"/>
        </w:rPr>
        <w:t>Fuzzer</w:t>
      </w:r>
      <w:proofErr w:type="spellEnd"/>
      <w:r>
        <w:rPr>
          <w:u w:val="single"/>
        </w:rPr>
        <w:t xml:space="preserve"> </w:t>
      </w:r>
      <w:r w:rsidR="0073361A">
        <w:rPr>
          <w:u w:val="single"/>
        </w:rPr>
        <w:t>Use Cases</w:t>
      </w:r>
      <w:r w:rsidR="0073361A">
        <w:t>:</w:t>
      </w:r>
    </w:p>
    <w:p w:rsidR="0073361A" w:rsidRDefault="0073361A" w:rsidP="0073361A">
      <w:pPr>
        <w:spacing w:after="0"/>
      </w:pPr>
      <w:r>
        <w:t>(</w:t>
      </w:r>
      <w:proofErr w:type="gramStart"/>
      <w:r>
        <w:t>realized</w:t>
      </w:r>
      <w:proofErr w:type="gramEnd"/>
      <w:r>
        <w:t xml:space="preserve"> from the </w:t>
      </w:r>
      <w:proofErr w:type="spellStart"/>
      <w:r w:rsidR="00CD3347">
        <w:t>Fuzzer</w:t>
      </w:r>
      <w:proofErr w:type="spellEnd"/>
      <w:r w:rsidR="00CD3347">
        <w:t xml:space="preserve"> One </w:t>
      </w:r>
      <w:r>
        <w:t>PRD)</w:t>
      </w:r>
    </w:p>
    <w:p w:rsidR="00D660B7" w:rsidRDefault="00D660B7" w:rsidP="00D660B7">
      <w:pPr>
        <w:spacing w:after="0"/>
      </w:pP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Application</w:t>
      </w:r>
    </w:p>
    <w:p w:rsidR="00EF0CCF" w:rsidRDefault="00CE1E00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sets up a client/server test with </w:t>
      </w:r>
      <w:proofErr w:type="spellStart"/>
      <w:r>
        <w:t>fuzzing</w:t>
      </w:r>
      <w:proofErr w:type="spellEnd"/>
      <w:r>
        <w:t xml:space="preserve"> on both ends</w:t>
      </w:r>
    </w:p>
    <w:p w:rsidR="00EF0CCF" w:rsidRDefault="00CE1E00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</w:t>
      </w:r>
      <w:ins w:id="0" w:author="Jason Taylor" w:date="2008-04-09T10:46:00Z">
        <w:r w:rsidR="00FA7B21">
          <w:t>moves to a machine with an agent on it and gains master control</w:t>
        </w:r>
      </w:ins>
      <w:del w:id="1" w:author="Jason Taylor" w:date="2008-04-09T10:46:00Z">
        <w:r w:rsidDel="00FA7B21">
          <w:delText>pushes master control to an agent</w:delText>
        </w:r>
      </w:del>
    </w:p>
    <w:p w:rsidR="00EF0CCF" w:rsidRDefault="00CE1E00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observes </w:t>
      </w:r>
      <w:del w:id="2" w:author="Jason Taylor" w:date="2008-04-09T10:47:00Z">
        <w:r w:rsidDel="00FA7B21">
          <w:delText xml:space="preserve">all </w:delText>
        </w:r>
      </w:del>
      <w:proofErr w:type="spellStart"/>
      <w:r>
        <w:t>fuzzing</w:t>
      </w:r>
      <w:proofErr w:type="spellEnd"/>
      <w:r>
        <w:t xml:space="preserve"> activity on </w:t>
      </w:r>
      <w:del w:id="3" w:author="Jason Taylor" w:date="2008-04-09T10:47:00Z">
        <w:r w:rsidDel="00FA7B21">
          <w:delText xml:space="preserve">the current and </w:delText>
        </w:r>
      </w:del>
      <w:proofErr w:type="spellStart"/>
      <w:ins w:id="4" w:author="Jason Taylor" w:date="2008-04-09T10:47:00Z">
        <w:r w:rsidR="00FA7B21">
          <w:t>on</w:t>
        </w:r>
        <w:proofErr w:type="spellEnd"/>
        <w:r w:rsidR="00FA7B21">
          <w:t xml:space="preserve"> all </w:t>
        </w:r>
      </w:ins>
      <w:r>
        <w:t>agen</w:t>
      </w:r>
      <w:ins w:id="5" w:author="Jason Taylor" w:date="2008-04-09T10:47:00Z">
        <w:r w:rsidR="00FA7B21">
          <w:t xml:space="preserve">t </w:t>
        </w:r>
      </w:ins>
      <w:del w:id="6" w:author="Jason Taylor" w:date="2008-04-09T10:47:00Z">
        <w:r w:rsidDel="00FA7B21">
          <w:delText xml:space="preserve">ts </w:delText>
        </w:r>
      </w:del>
      <w:r>
        <w:t xml:space="preserve">machines </w:t>
      </w:r>
      <w:del w:id="7" w:author="Jason Taylor" w:date="2008-04-09T10:47:00Z">
        <w:r w:rsidDel="00FA7B21">
          <w:delText xml:space="preserve">on </w:delText>
        </w:r>
      </w:del>
      <w:ins w:id="8" w:author="Jason Taylor" w:date="2008-04-09T10:47:00Z">
        <w:r w:rsidR="00FA7B21">
          <w:t xml:space="preserve">from </w:t>
        </w:r>
      </w:ins>
      <w:r>
        <w:t xml:space="preserve">the </w:t>
      </w:r>
      <w:del w:id="9" w:author="Jason Taylor" w:date="2008-04-09T10:47:00Z">
        <w:r w:rsidDel="00FA7B21">
          <w:delText>console</w:delText>
        </w:r>
      </w:del>
      <w:ins w:id="10" w:author="Jason Taylor" w:date="2008-04-09T10:47:00Z">
        <w:r w:rsidR="00FA7B21">
          <w:t>master</w:t>
        </w:r>
      </w:ins>
    </w:p>
    <w:p w:rsidR="00EF0CCF" w:rsidRDefault="00CE1E00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starts </w:t>
      </w:r>
      <w:ins w:id="11" w:author="Jason Taylor" w:date="2008-04-09T10:47:00Z">
        <w:r w:rsidR="00FA7B21">
          <w:t xml:space="preserve">new </w:t>
        </w:r>
      </w:ins>
      <w:r>
        <w:t xml:space="preserve">agents on the network; agents pick up licensing from the master 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Agents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starts agent on a machine and uses the console machine to set up tests on the agent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proofErr w:type="spellStart"/>
      <w:r>
        <w:t>Fuzzing</w:t>
      </w:r>
      <w:proofErr w:type="spellEnd"/>
      <w:r>
        <w:t xml:space="preserve"> types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commentRangeStart w:id="12"/>
      <w:r>
        <w:t>User randomly fuzzes contents of a file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fuzzes the network stream by replacing every third and sixth byte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a template to identify the HTML file header and fuzz data only in it</w:t>
      </w:r>
    </w:p>
    <w:p w:rsidR="00FC24A9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a template to identify a custom protocol header and fuzzes only the data in the target address field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resets the random fuzz</w:t>
      </w:r>
    </w:p>
    <w:p w:rsidR="00FC24A9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resets the parametric fuzz of replacing every third and sixth byte</w:t>
      </w:r>
    </w:p>
    <w:commentRangeEnd w:id="12"/>
    <w:p w:rsidR="00EF0CCF" w:rsidRDefault="00FA7B21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rPr>
          <w:rStyle w:val="CommentReference"/>
        </w:rPr>
        <w:commentReference w:id="12"/>
      </w:r>
      <w:r w:rsidR="00EF0CCF">
        <w:t>File Corruption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fuzzes the data on a configuration file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an attack pattern to identify and fuzz scripts in a HTML page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sets up the </w:t>
      </w:r>
      <w:proofErr w:type="spellStart"/>
      <w:r>
        <w:t>fuzzer</w:t>
      </w:r>
      <w:proofErr w:type="spellEnd"/>
      <w:r>
        <w:t xml:space="preserve"> to fuzz every third and sixth byte read in, from any file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Network Corruption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fuzzes the data coming in from a server connection</w:t>
      </w:r>
    </w:p>
    <w:p w:rsidR="00EF0CCF" w:rsidRDefault="00FC24A9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the attack pattern library to identify and fuzz SQL strings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Registry Corruption</w:t>
      </w:r>
    </w:p>
    <w:p w:rsidR="00EF0CCF" w:rsidRDefault="0087091B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fuzzes the registry reads on the entire registry randomly</w:t>
      </w:r>
    </w:p>
    <w:p w:rsidR="00EF0CCF" w:rsidRDefault="0087091B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an attack pattern to fuzz registry reads from the Windows Configuration keys</w:t>
      </w:r>
    </w:p>
    <w:p w:rsidR="00EF0CCF" w:rsidRDefault="0087091B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fuzzes only the HKLM\Software branch of the registry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RPC Tests</w:t>
      </w:r>
    </w:p>
    <w:p w:rsidR="00EF0CCF" w:rsidRDefault="008C4033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templates to identify the "User Id" field of SQL queries and fuzzes all incoming and outgoing queries</w:t>
      </w:r>
    </w:p>
    <w:p w:rsidR="008C4033" w:rsidRDefault="008C4033" w:rsidP="008C4033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fuzzes all outgoing DCOM data by </w:t>
      </w:r>
      <w:proofErr w:type="spellStart"/>
      <w:r>
        <w:t>fuzzing</w:t>
      </w:r>
      <w:proofErr w:type="spellEnd"/>
      <w:r>
        <w:t xml:space="preserve"> 10 bytes out of every 200 bytes</w:t>
      </w:r>
    </w:p>
    <w:p w:rsidR="00EF0CCF" w:rsidRDefault="008C4033" w:rsidP="008C4033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randomly fuzzes all incoming </w:t>
      </w:r>
      <w:proofErr w:type="spellStart"/>
      <w:r>
        <w:t>WebService</w:t>
      </w:r>
      <w:proofErr w:type="spellEnd"/>
      <w:r>
        <w:t xml:space="preserve"> Data</w:t>
      </w:r>
    </w:p>
    <w:p w:rsidR="00EF0CCF" w:rsidRDefault="008C4033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uses an attack pattern to </w:t>
      </w:r>
      <w:r w:rsidR="007821D0">
        <w:t xml:space="preserve">replace </w:t>
      </w:r>
      <w:r>
        <w:t xml:space="preserve">incoming </w:t>
      </w:r>
      <w:r w:rsidR="007821D0">
        <w:t xml:space="preserve">DCOM data </w:t>
      </w:r>
      <w:r w:rsidR="00D2260E">
        <w:t>with code to perform a buffer overrun (will be an effective test only for DEP enabled apps)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Reporting</w:t>
      </w:r>
    </w:p>
    <w:p w:rsidR="00EF0CCF" w:rsidRDefault="00C2709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</w:t>
      </w:r>
      <w:del w:id="13" w:author="Jason Taylor" w:date="2008-04-09T10:49:00Z">
        <w:r w:rsidDel="00FA7B21">
          <w:delText xml:space="preserve">changes to manager </w:delText>
        </w:r>
      </w:del>
      <w:r>
        <w:t>view</w:t>
      </w:r>
      <w:ins w:id="14" w:author="Jason Taylor" w:date="2008-04-09T10:49:00Z">
        <w:r w:rsidR="00FA7B21">
          <w:t>s</w:t>
        </w:r>
      </w:ins>
      <w:r>
        <w:t xml:space="preserve"> </w:t>
      </w:r>
      <w:del w:id="15" w:author="Jason Taylor" w:date="2008-04-09T10:49:00Z">
        <w:r w:rsidDel="00FA7B21">
          <w:delText xml:space="preserve">to see </w:delText>
        </w:r>
      </w:del>
      <w:r>
        <w:t xml:space="preserve">total failed tests on </w:t>
      </w:r>
      <w:del w:id="16" w:author="Jason Taylor" w:date="2008-04-09T10:49:00Z">
        <w:r w:rsidDel="00FA7B21">
          <w:delText xml:space="preserve">current </w:delText>
        </w:r>
      </w:del>
      <w:ins w:id="17" w:author="Jason Taylor" w:date="2008-04-09T10:49:00Z">
        <w:r w:rsidR="00FA7B21">
          <w:t>the</w:t>
        </w:r>
        <w:r w:rsidR="00FA7B21">
          <w:t xml:space="preserve"> </w:t>
        </w:r>
      </w:ins>
      <w:r>
        <w:t>network</w:t>
      </w:r>
    </w:p>
    <w:p w:rsidR="00C27098" w:rsidRDefault="00C2709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lastRenderedPageBreak/>
        <w:t xml:space="preserve">User </w:t>
      </w:r>
      <w:del w:id="18" w:author="Jason Taylor" w:date="2008-04-09T10:49:00Z">
        <w:r w:rsidDel="00FA7B21">
          <w:delText>changes to tester view to see</w:delText>
        </w:r>
      </w:del>
      <w:ins w:id="19" w:author="Jason Taylor" w:date="2008-04-09T10:49:00Z">
        <w:r w:rsidR="00FA7B21">
          <w:t>views</w:t>
        </w:r>
      </w:ins>
      <w:r>
        <w:t xml:space="preserve"> detailed test run results per agent</w:t>
      </w:r>
    </w:p>
    <w:p w:rsidR="00C27098" w:rsidRDefault="00C2709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generates HTML report</w:t>
      </w:r>
    </w:p>
    <w:p w:rsidR="00C27098" w:rsidRDefault="00C2709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generates report readable by XML aware readers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Attack Pattern Library</w:t>
      </w:r>
    </w:p>
    <w:p w:rsidR="00EF0CCF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selects a network attack pattern and runs the AUT</w:t>
      </w:r>
    </w:p>
    <w:p w:rsidR="00EF0CCF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adds an attack pattern</w:t>
      </w:r>
    </w:p>
    <w:p w:rsidR="00B403F2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removes an attack patter</w:t>
      </w:r>
    </w:p>
    <w:p w:rsidR="00B403F2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updates an attack pattern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Diagnostics</w:t>
      </w:r>
    </w:p>
    <w:p w:rsidR="00EF0CCF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generates the summary after a set of test runs</w:t>
      </w:r>
    </w:p>
    <w:p w:rsidR="00EF0CCF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replays a crash discovered via a File Corruption test</w:t>
      </w:r>
    </w:p>
    <w:p w:rsidR="00B403F2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replays a SQL string corruption test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Mini-dump/Debugger</w:t>
      </w:r>
    </w:p>
    <w:p w:rsidR="00EF0CCF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runs a test under and IDE with the break into debugger option available; when the AUT crashes, the IDE's debugger breaks in at the crash location</w:t>
      </w:r>
    </w:p>
    <w:p w:rsidR="00EF0CCF" w:rsidRDefault="00B403F2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runs the test on a standalone installation; on crash, a mini-dump is generated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Project Package</w:t>
      </w:r>
    </w:p>
    <w:p w:rsidR="00EF0CCF" w:rsidRDefault="00040557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commentRangeStart w:id="20"/>
      <w:r>
        <w:t>User creates a non-</w:t>
      </w:r>
      <w:proofErr w:type="spellStart"/>
      <w:r>
        <w:t>fuzzer</w:t>
      </w:r>
      <w:proofErr w:type="spellEnd"/>
      <w:r>
        <w:t xml:space="preserve"> enabled diagnostic package</w:t>
      </w:r>
    </w:p>
    <w:p w:rsidR="00EF0CCF" w:rsidRDefault="00040557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creates a </w:t>
      </w:r>
      <w:proofErr w:type="spellStart"/>
      <w:r>
        <w:t>fuzzer</w:t>
      </w:r>
      <w:proofErr w:type="spellEnd"/>
      <w:r>
        <w:t xml:space="preserve"> enabled diagnostic package</w:t>
      </w:r>
    </w:p>
    <w:commentRangeEnd w:id="20"/>
    <w:p w:rsidR="00EF0CCF" w:rsidRDefault="00FA7B21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rPr>
          <w:rStyle w:val="CommentReference"/>
        </w:rPr>
        <w:commentReference w:id="20"/>
      </w:r>
      <w:r w:rsidR="00EF0CCF">
        <w:t>Developer Kit</w:t>
      </w:r>
    </w:p>
    <w:p w:rsidR="00EF0CCF" w:rsidRDefault="00040557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generates a sample project</w:t>
      </w:r>
    </w:p>
    <w:p w:rsidR="00EF0CCF" w:rsidRDefault="00040557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generates a project with a sample network </w:t>
      </w:r>
      <w:proofErr w:type="spellStart"/>
      <w:r>
        <w:t>fuzzing</w:t>
      </w:r>
      <w:proofErr w:type="spellEnd"/>
      <w:r>
        <w:t xml:space="preserve"> implementation </w:t>
      </w:r>
    </w:p>
    <w:p w:rsidR="00A930E8" w:rsidRDefault="00A930E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a generated project to fuzz DCOM data and Registry keys</w:t>
      </w:r>
    </w:p>
    <w:p w:rsidR="00A930E8" w:rsidRDefault="00A930E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a generated project to fuzz data on an AUT only on trigger</w:t>
      </w:r>
    </w:p>
    <w:p w:rsidR="00EF0CCF" w:rsidRDefault="00040557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uses a generated project to run an advanced template and parametric </w:t>
      </w:r>
      <w:proofErr w:type="spellStart"/>
      <w:r>
        <w:t>fuzzing</w:t>
      </w:r>
      <w:proofErr w:type="spellEnd"/>
      <w:r>
        <w:t xml:space="preserve"> based test on multiple </w:t>
      </w:r>
      <w:r w:rsidR="00A930E8">
        <w:t xml:space="preserve">AUT </w:t>
      </w:r>
      <w:r>
        <w:t>components</w:t>
      </w:r>
      <w:r w:rsidR="00A930E8">
        <w:t>, driven from the overall test automation for the AUT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r>
        <w:t>User Interface and Integrations</w:t>
      </w:r>
    </w:p>
    <w:p w:rsidR="00A930E8" w:rsidRDefault="00A930E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uses the </w:t>
      </w:r>
      <w:proofErr w:type="spellStart"/>
      <w:r>
        <w:t>Fuzzer</w:t>
      </w:r>
      <w:proofErr w:type="spellEnd"/>
      <w:r>
        <w:t xml:space="preserve"> menu to set up network </w:t>
      </w:r>
      <w:proofErr w:type="spellStart"/>
      <w:r>
        <w:t>fuzzing</w:t>
      </w:r>
      <w:proofErr w:type="spellEnd"/>
      <w:r>
        <w:t xml:space="preserve"> on the app</w:t>
      </w:r>
    </w:p>
    <w:p w:rsidR="00A930E8" w:rsidRDefault="00A930E8" w:rsidP="00EF0CCF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>User uses the debugger to attach to the application being current fuzzed</w:t>
      </w:r>
    </w:p>
    <w:p w:rsidR="00EF0CCF" w:rsidRPr="00A930E8" w:rsidRDefault="00A930E8" w:rsidP="00A930E8">
      <w:pPr>
        <w:pStyle w:val="ListParagraph"/>
        <w:numPr>
          <w:ilvl w:val="1"/>
          <w:numId w:val="2"/>
        </w:numPr>
        <w:spacing w:before="100" w:beforeAutospacing="1" w:after="100" w:afterAutospacing="1"/>
      </w:pPr>
      <w:r>
        <w:t xml:space="preserve">User drops an executable into the </w:t>
      </w:r>
      <w:proofErr w:type="spellStart"/>
      <w:r>
        <w:t>fuzzer</w:t>
      </w:r>
      <w:proofErr w:type="spellEnd"/>
      <w:r>
        <w:t xml:space="preserve"> dock in the IDE to add a new AUT</w:t>
      </w:r>
    </w:p>
    <w:p w:rsidR="00EF0CCF" w:rsidRDefault="00EF0CCF" w:rsidP="00EF0CCF">
      <w:pPr>
        <w:pStyle w:val="ListParagraph"/>
        <w:numPr>
          <w:ilvl w:val="0"/>
          <w:numId w:val="2"/>
        </w:numPr>
        <w:spacing w:before="100" w:beforeAutospacing="1" w:after="100" w:afterAutospacing="1"/>
      </w:pPr>
      <w:proofErr w:type="spellStart"/>
      <w:r>
        <w:t>TeamMentor</w:t>
      </w:r>
      <w:proofErr w:type="spellEnd"/>
      <w:r>
        <w:t xml:space="preserve"> Integration</w:t>
      </w:r>
    </w:p>
    <w:p w:rsidR="000F5177" w:rsidRDefault="000F5177" w:rsidP="00EF0CCF">
      <w:pPr>
        <w:pStyle w:val="ListParagraph"/>
        <w:spacing w:before="100" w:beforeAutospacing="1" w:after="100" w:afterAutospacing="1"/>
      </w:pPr>
    </w:p>
    <w:sectPr w:rsidR="000F5177" w:rsidSect="000D1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12" w:author="Jason Taylor" w:date="2008-04-09T10:49:00Z" w:initials="JT">
    <w:p w:rsidR="00FA7B21" w:rsidRDefault="00FA7B21">
      <w:pPr>
        <w:pStyle w:val="CommentText"/>
      </w:pPr>
      <w:r>
        <w:rPr>
          <w:rStyle w:val="CommentReference"/>
        </w:rPr>
        <w:annotationRef/>
      </w:r>
      <w:r>
        <w:t>I think this is incomplete as are the fuzz descriptions below. Fill in with all the fuzz capabilities we want to have.</w:t>
      </w:r>
    </w:p>
  </w:comment>
  <w:comment w:id="20" w:author="Jason Taylor" w:date="2008-04-09T10:50:00Z" w:initials="JT">
    <w:p w:rsidR="00FA7B21" w:rsidRDefault="00FA7B21">
      <w:pPr>
        <w:pStyle w:val="CommentText"/>
      </w:pPr>
      <w:r>
        <w:rPr>
          <w:rStyle w:val="CommentReference"/>
        </w:rPr>
        <w:annotationRef/>
      </w:r>
      <w:r>
        <w:t xml:space="preserve">Need more </w:t>
      </w:r>
      <w:r>
        <w:t>detail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1.85pt;height:11.85pt" o:bullet="t">
        <v:imagedata r:id="rId1" o:title="mso6754"/>
      </v:shape>
    </w:pict>
  </w:numPicBullet>
  <w:abstractNum w:abstractNumId="0">
    <w:nsid w:val="1B19337A"/>
    <w:multiLevelType w:val="hybridMultilevel"/>
    <w:tmpl w:val="10D41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0C3862"/>
    <w:multiLevelType w:val="hybridMultilevel"/>
    <w:tmpl w:val="180282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trackRevisions/>
  <w:defaultTabStop w:val="720"/>
  <w:characterSpacingControl w:val="doNotCompress"/>
  <w:compat/>
  <w:rsids>
    <w:rsidRoot w:val="00D660B7"/>
    <w:rsid w:val="00040557"/>
    <w:rsid w:val="00044E37"/>
    <w:rsid w:val="00084898"/>
    <w:rsid w:val="00085BEC"/>
    <w:rsid w:val="000A42A0"/>
    <w:rsid w:val="000B17B5"/>
    <w:rsid w:val="000B5E71"/>
    <w:rsid w:val="000C048D"/>
    <w:rsid w:val="000D1C26"/>
    <w:rsid w:val="000D5B42"/>
    <w:rsid w:val="000D7934"/>
    <w:rsid w:val="000F5177"/>
    <w:rsid w:val="000F6051"/>
    <w:rsid w:val="00104FCF"/>
    <w:rsid w:val="00170204"/>
    <w:rsid w:val="00174049"/>
    <w:rsid w:val="001D5528"/>
    <w:rsid w:val="002505AA"/>
    <w:rsid w:val="00295229"/>
    <w:rsid w:val="002A7B41"/>
    <w:rsid w:val="002B71D4"/>
    <w:rsid w:val="002C6A67"/>
    <w:rsid w:val="002F7F39"/>
    <w:rsid w:val="0031771F"/>
    <w:rsid w:val="00335674"/>
    <w:rsid w:val="0038514D"/>
    <w:rsid w:val="00394261"/>
    <w:rsid w:val="003973B0"/>
    <w:rsid w:val="003C5D45"/>
    <w:rsid w:val="003E198D"/>
    <w:rsid w:val="003E4B31"/>
    <w:rsid w:val="00432228"/>
    <w:rsid w:val="00434497"/>
    <w:rsid w:val="00463DCD"/>
    <w:rsid w:val="00471C49"/>
    <w:rsid w:val="00495892"/>
    <w:rsid w:val="004C127D"/>
    <w:rsid w:val="004D771F"/>
    <w:rsid w:val="004E1235"/>
    <w:rsid w:val="005720B4"/>
    <w:rsid w:val="00577653"/>
    <w:rsid w:val="005900D3"/>
    <w:rsid w:val="005C1754"/>
    <w:rsid w:val="005D4C38"/>
    <w:rsid w:val="005D6C2C"/>
    <w:rsid w:val="006363C5"/>
    <w:rsid w:val="00641DB5"/>
    <w:rsid w:val="006A0F49"/>
    <w:rsid w:val="006B1AC2"/>
    <w:rsid w:val="00706F73"/>
    <w:rsid w:val="00722FD8"/>
    <w:rsid w:val="00725CE6"/>
    <w:rsid w:val="0073361A"/>
    <w:rsid w:val="00752160"/>
    <w:rsid w:val="007709B0"/>
    <w:rsid w:val="0077206F"/>
    <w:rsid w:val="007821D0"/>
    <w:rsid w:val="007B7002"/>
    <w:rsid w:val="00840C14"/>
    <w:rsid w:val="00846DC5"/>
    <w:rsid w:val="0087091B"/>
    <w:rsid w:val="00883088"/>
    <w:rsid w:val="008977DD"/>
    <w:rsid w:val="008B1572"/>
    <w:rsid w:val="008C4033"/>
    <w:rsid w:val="008D2661"/>
    <w:rsid w:val="00954464"/>
    <w:rsid w:val="009733FF"/>
    <w:rsid w:val="0097633A"/>
    <w:rsid w:val="009913C1"/>
    <w:rsid w:val="009924F0"/>
    <w:rsid w:val="009E116F"/>
    <w:rsid w:val="00A17518"/>
    <w:rsid w:val="00A34D9A"/>
    <w:rsid w:val="00A74044"/>
    <w:rsid w:val="00A930E8"/>
    <w:rsid w:val="00AA6811"/>
    <w:rsid w:val="00AB1E64"/>
    <w:rsid w:val="00AB6925"/>
    <w:rsid w:val="00AC5A09"/>
    <w:rsid w:val="00AC6D91"/>
    <w:rsid w:val="00AD3D11"/>
    <w:rsid w:val="00B043A7"/>
    <w:rsid w:val="00B3396B"/>
    <w:rsid w:val="00B403F2"/>
    <w:rsid w:val="00B51731"/>
    <w:rsid w:val="00BC3DB4"/>
    <w:rsid w:val="00C039CE"/>
    <w:rsid w:val="00C2441B"/>
    <w:rsid w:val="00C27098"/>
    <w:rsid w:val="00C65F83"/>
    <w:rsid w:val="00C72845"/>
    <w:rsid w:val="00C84656"/>
    <w:rsid w:val="00C93194"/>
    <w:rsid w:val="00CD3347"/>
    <w:rsid w:val="00CE1E00"/>
    <w:rsid w:val="00CF1936"/>
    <w:rsid w:val="00D2260E"/>
    <w:rsid w:val="00D51563"/>
    <w:rsid w:val="00D660B7"/>
    <w:rsid w:val="00D90156"/>
    <w:rsid w:val="00DA022B"/>
    <w:rsid w:val="00DE13B2"/>
    <w:rsid w:val="00DF09A3"/>
    <w:rsid w:val="00DF3B0A"/>
    <w:rsid w:val="00E35389"/>
    <w:rsid w:val="00E63391"/>
    <w:rsid w:val="00E971E4"/>
    <w:rsid w:val="00EB3548"/>
    <w:rsid w:val="00EF0CCF"/>
    <w:rsid w:val="00F36424"/>
    <w:rsid w:val="00F50D80"/>
    <w:rsid w:val="00F770B1"/>
    <w:rsid w:val="00F911B5"/>
    <w:rsid w:val="00FA7B21"/>
    <w:rsid w:val="00FC24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1C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0B7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5CE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5CE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25CE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5CE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25CE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5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5CE6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link w:val="NoSpacingChar"/>
    <w:uiPriority w:val="1"/>
    <w:qFormat/>
    <w:rsid w:val="00EF0CCF"/>
    <w:pPr>
      <w:spacing w:after="0" w:line="240" w:lineRule="auto"/>
    </w:pPr>
    <w:rPr>
      <w:rFonts w:eastAsiaTheme="minorEastAsia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F0CCF"/>
    <w:rPr>
      <w:rFonts w:eastAsiaTheme="minorEastAsia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C5C4A4-5766-4081-9E6D-064EAAB077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993</TotalTime>
  <Pages>2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Security Innovation</Company>
  <LinksUpToDate>false</LinksUpToDate>
  <CharactersWithSpaces>3571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Chaturvedi</dc:creator>
  <cp:lastModifiedBy>Jason Taylor</cp:lastModifiedBy>
  <cp:revision>103</cp:revision>
  <dcterms:created xsi:type="dcterms:W3CDTF">2008-03-18T17:43:00Z</dcterms:created>
  <dcterms:modified xsi:type="dcterms:W3CDTF">2008-04-09T16:50:00Z</dcterms:modified>
</cp:coreProperties>
</file>